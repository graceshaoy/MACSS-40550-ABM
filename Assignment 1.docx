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C5DB4" w:rsidRDefault="000427C0" w14:paraId="68A5BA0D" w14:textId="25C4CA9A">
      <w:r>
        <w:t xml:space="preserve">Link to Repo: </w:t>
      </w:r>
      <w:hyperlink w:history="1" r:id="rId6">
        <w:r w:rsidRPr="00031E75">
          <w:rPr>
            <w:rStyle w:val="Hyperlink"/>
          </w:rPr>
          <w:t>https://github.com/JoeHelbing/mesa-examples/tree/main/examples/epstein_civil_violence</w:t>
        </w:r>
      </w:hyperlink>
    </w:p>
    <w:p w:rsidR="000427C0" w:rsidRDefault="3059E23B" w14:paraId="1F11F57F" w14:textId="08D6017B">
      <w:r>
        <w:t xml:space="preserve">Students: Joseph Helbing, </w:t>
      </w:r>
      <w:proofErr w:type="spellStart"/>
      <w:r>
        <w:t>Thiyaghessan</w:t>
      </w:r>
      <w:proofErr w:type="spellEnd"/>
      <w:r>
        <w:t xml:space="preserve"> </w:t>
      </w:r>
      <w:proofErr w:type="spellStart"/>
      <w:r>
        <w:t>Poongundranar</w:t>
      </w:r>
      <w:proofErr w:type="spellEnd"/>
      <w:ins w:author="Guest User" w:date="2023-01-21T05:27:00Z" w:id="0">
        <w:r>
          <w:t>, Grace Shao</w:t>
        </w:r>
      </w:ins>
    </w:p>
    <w:p w:rsidR="000427C0" w:rsidP="6F0DBE0A" w:rsidRDefault="6F0DBE0A" w14:paraId="543818EB" w14:textId="1625596B">
      <w:r w:rsidRPr="6F0DBE0A">
        <w:rPr>
          <w:b/>
          <w:bCs/>
        </w:rPr>
        <w:t>Model Background</w:t>
      </w:r>
    </w:p>
    <w:p w:rsidR="000427C0" w:rsidP="6F0DBE0A" w:rsidRDefault="6F0DBE0A" w14:paraId="5535C133" w14:textId="034ABAD2">
      <w:pPr>
        <w:rPr>
          <w:del w:author="thiyaghessan p" w:date="2023-01-19T18:21:00Z" w:id="1"/>
        </w:rPr>
      </w:pPr>
      <w:r>
        <w:t>We chose to expand on Epstein’s computational model of civil violence, designed to simulate 2 types of civil violence. The first examines the conflict between a single centralized authority and a decentralized network of rebels. The second examines a single centralized authority attempting to stop conflict between 2 ethnic groups. We focused on the former, as available in the mesa library</w:t>
      </w:r>
      <w:ins w:author="thiyaghessan p" w:date="2023-01-19T18:19:00Z" w:id="2">
        <w:r>
          <w:t xml:space="preserve"> and expand upon it by including a third group, the media</w:t>
        </w:r>
      </w:ins>
      <w:r>
        <w:t>.</w:t>
      </w:r>
      <w:ins w:author="thiyaghessan p" w:date="2023-01-19T18:20:00Z" w:id="3">
        <w:r>
          <w:t xml:space="preserve"> Our intention is to observe how the press can influence the </w:t>
        </w:r>
      </w:ins>
      <w:ins w:author="thiyaghessan p" w:date="2023-01-19T18:21:00Z" w:id="4">
        <w:r>
          <w:t xml:space="preserve">dynamics of rebellion already investigated by Epstein. </w:t>
        </w:r>
        <w:proofErr w:type="gramStart"/>
        <w:r>
          <w:t>Similar to</w:t>
        </w:r>
        <w:proofErr w:type="gramEnd"/>
        <w:r>
          <w:t xml:space="preserve"> Epstein, we do not concern ourselves with the</w:t>
        </w:r>
      </w:ins>
    </w:p>
    <w:p w:rsidR="000427C0" w:rsidP="6F0DBE0A" w:rsidRDefault="000427C0" w14:paraId="452662CC" w14:textId="471CDBD0">
      <w:del w:author="thiyaghessan p" w:date="2023-01-19T18:21:00Z" w:id="5">
        <w:r w:rsidDel="6F0DBE0A">
          <w:delText>The model studies the dynamics of rebellion and does not concern itself with the</w:delText>
        </w:r>
      </w:del>
      <w:r w:rsidR="6F0DBE0A">
        <w:t xml:space="preserve"> specific type of social or political order being overthrown.</w:t>
      </w:r>
    </w:p>
    <w:p w:rsidR="000427C0" w:rsidP="6F0DBE0A" w:rsidRDefault="6F0DBE0A" w14:paraId="203FBCCE" w14:textId="325F149E">
      <w:r w:rsidRPr="6F0DBE0A">
        <w:rPr>
          <w:b/>
          <w:bCs/>
        </w:rPr>
        <w:t>Design Concepts</w:t>
      </w:r>
    </w:p>
    <w:p w:rsidR="000427C0" w:rsidRDefault="000427C0" w14:paraId="16238022" w14:textId="205C6959">
      <w:r>
        <w:t>The original model contains two agents. The first, “Agents”, are members of the civilian populace and may/may not be rebellious. The second, “Cops”, represent the coercive arm of the state looking to arrest rebellious Agents.</w:t>
      </w:r>
    </w:p>
    <w:p w:rsidR="000427C0" w:rsidP="6F0DBE0A" w:rsidRDefault="6F0DBE0A" w14:paraId="0DB5BACD" w14:textId="1F1FC579">
      <w:r>
        <w:t>All agents have a grievance parameter (G), which is a function of 2 other parameters, Hardship (H) ~ Uniform[0, 1] and Legitimacy (L) ~ Uniform[0, 1] in the following relationship:</w:t>
      </w:r>
    </w:p>
    <w:p w:rsidR="000427C0" w:rsidP="6F0DBE0A" w:rsidRDefault="000427C0" w14:paraId="67781AEA" w14:textId="0EE931AB">
      <w:pPr>
        <w:jc w:val="center"/>
      </w:pPr>
      <m:oMathPara>
        <m:oMath>
          <m:r>
            <w:rPr>
              <w:rFonts w:ascii="Cambria Math" w:hAnsi="Cambria Math"/>
            </w:rPr>
            <m:t>G =H⋅</m:t>
          </m:r>
          <m:d>
            <m:dPr>
              <m:ctrlPr>
                <w:rPr>
                  <w:rFonts w:ascii="Cambria Math" w:hAnsi="Cambria Math"/>
                </w:rPr>
              </m:ctrlPr>
            </m:dPr>
            <m:e>
              <m:r>
                <w:rPr>
                  <w:rFonts w:ascii="Cambria Math" w:hAnsi="Cambria Math"/>
                </w:rPr>
                <m:t>1-L</m:t>
              </m:r>
            </m:e>
          </m:d>
        </m:oMath>
      </m:oMathPara>
    </w:p>
    <w:p w:rsidR="000427C0" w:rsidP="6F0DBE0A" w:rsidRDefault="6F0DBE0A" w14:paraId="37AF0EA1" w14:textId="104145C4">
      <w:r>
        <w:t>Grievances are only maximized when both Hardship and Illegitimacy(1-L) are maximized. Agents also have a Risk Aversion parameter (R) ~ Uniform[0,1] which denotes their willingness to take risks and engage in rebellious activities. Every agent is assumed to estimate the likelihood of getting arrested before rebelling. This estimation is dependent on the ratio of Cops to Agents within the Agent’s field of Vision (V</w:t>
      </w:r>
      <w:proofErr w:type="gramStart"/>
      <w:r>
        <w:t>), and</w:t>
      </w:r>
      <w:proofErr w:type="gramEnd"/>
      <w:r>
        <w:t xml:space="preserve"> is formally defined below.</w:t>
      </w:r>
    </w:p>
    <w:p w:rsidR="000427C0" w:rsidP="6F0DBE0A" w:rsidRDefault="000427C0" w14:paraId="06FBAACD" w14:textId="30D90FCA">
      <w:pPr>
        <w:jc w:val="center"/>
      </w:pPr>
      <m:oMathPara>
        <m:oMath>
          <m:r>
            <w:rPr>
              <w:rFonts w:ascii="Cambria Math" w:hAnsi="Cambria Math"/>
            </w:rPr>
            <m:t>P=1-</m:t>
          </m:r>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-k</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C</m:t>
                              </m:r>
                            </m:num>
                            <m:den>
                              <m:r>
                                <w:rPr>
                                  <w:rFonts w:ascii="Cambria Math" w:hAnsi="Cambria Math"/>
                                </w:rPr>
                                <m:t>A</m:t>
                              </m:r>
                            </m:den>
                          </m:f>
                        </m:e>
                      </m:d>
                    </m:e>
                    <m:sub>
                      <m:r>
                        <w:rPr>
                          <w:rFonts w:ascii="Cambria Math" w:hAnsi="Cambria Math"/>
                        </w:rPr>
                        <m:t>v</m:t>
                      </m:r>
                    </m:sub>
                  </m:sSub>
                </m:e>
              </m:d>
            </m:sup>
          </m:sSup>
        </m:oMath>
      </m:oMathPara>
    </w:p>
    <w:p w:rsidR="000427C0" w:rsidP="6F0DBE0A" w:rsidRDefault="6F0DBE0A" w14:paraId="692C4698" w14:textId="4FBBCC4E">
      <w:r>
        <w:t>Where (C/</w:t>
      </w:r>
      <w:proofErr w:type="gramStart"/>
      <w:r>
        <w:t>A)v</w:t>
      </w:r>
      <w:proofErr w:type="gramEnd"/>
      <w:r>
        <w:t xml:space="preserve"> denotes the ratio within a field of vision and P denotes the Agent’s estimated probability of getting arrested. Intuitively, agents are likelier to commit acts of rebellion when part of a group that outnumbers cops and are less likely if they are alone and in front of many cops. Agents arrive at a final risk estimate of:</w:t>
      </w:r>
    </w:p>
    <w:p w:rsidR="000427C0" w:rsidP="6F0DBE0A" w:rsidRDefault="000427C0" w14:paraId="16DA41CC" w14:textId="418AC831">
      <w:pPr>
        <w:jc w:val="center"/>
      </w:pPr>
      <m:oMathPara>
        <m:oMath>
          <m:r>
            <w:rPr>
              <w:rFonts w:ascii="Cambria Math" w:hAnsi="Cambria Math"/>
            </w:rPr>
            <m:t>N=RP</m:t>
          </m:r>
          <m:sSup>
            <m:sSupPr>
              <m:ctrlPr>
                <w:rPr>
                  <w:rFonts w:ascii="Cambria Math" w:hAnsi="Cambria Math"/>
                </w:rPr>
              </m:ctrlPr>
            </m:sSupPr>
            <m:e>
              <m:r>
                <w:rPr>
                  <w:rFonts w:ascii="Cambria Math" w:hAnsi="Cambria Math"/>
                </w:rPr>
                <m:t>J</m:t>
              </m:r>
            </m:e>
            <m:sup>
              <m:r>
                <w:rPr>
                  <w:rFonts w:ascii="Cambria Math" w:hAnsi="Cambria Math"/>
                </w:rPr>
                <m:t>α</m:t>
              </m:r>
            </m:sup>
          </m:sSup>
        </m:oMath>
      </m:oMathPara>
    </w:p>
    <w:p w:rsidR="000427C0" w:rsidP="6F0DBE0A" w:rsidRDefault="6F0DBE0A" w14:paraId="49351D46" w14:textId="2EA3E552">
      <w:r>
        <w:t>A product of their risk aversion, estimated chance of getting arrested and Jail term (J) ~ Uniform[0, J*], which denotes the duration spent in prison if arrested. J* is a user defined value for the maximum possible sentence. J adds a deterrence effect to the risk estimate. Putting these together, Agents are either Quiescent(Q) or Active(A) based on the following rule:</w:t>
      </w:r>
    </w:p>
    <w:p w:rsidR="000427C0" w:rsidP="6F0DBE0A" w:rsidRDefault="000427C0" w14:paraId="1FE418EC" w14:textId="58CD14AC">
      <w:pPr>
        <w:jc w:val="center"/>
      </w:pPr>
      <m:oMathPara>
        <m:oMath>
          <m:r>
            <w:rPr>
              <w:rFonts w:ascii="Cambria Math" w:hAnsi="Cambria Math"/>
            </w:rPr>
            <m:t>A if G-N &gt;T, Q otherwise </m:t>
          </m:r>
        </m:oMath>
      </m:oMathPara>
    </w:p>
    <w:p w:rsidR="000427C0" w:rsidP="6F0DBE0A" w:rsidRDefault="6F0DBE0A" w14:paraId="35596EA7" w14:textId="7BB66418">
      <w:r>
        <w:t>If their Grievances exceed their risk estimate by a specified non-negative decision threshold, Agents engage in rebellion.</w:t>
      </w:r>
    </w:p>
    <w:p w:rsidR="000427C0" w:rsidRDefault="6F0DBE0A" w14:paraId="4CBB29C3" w14:textId="205C6959">
      <w:r>
        <w:lastRenderedPageBreak/>
        <w:t>Meanwhile, the cop only has a vision attribute(V*) (user-defined and equal for all Cops), which denotes the number of grid spaces in a NSEW it can investigate. Cops’ job is to investigate all grids within this radius and arrest random active agents. Both Agents and Cops are move randomly to any empty grid space within their field of vision.</w:t>
      </w:r>
    </w:p>
    <w:p w:rsidR="6F0DBE0A" w:rsidP="6F0DBE0A" w:rsidRDefault="6F0DBE0A" w14:paraId="33405841" w14:textId="76D0FF77"/>
    <w:p w:rsidR="0075152C" w:rsidRDefault="0075152C" w14:paraId="4D4387C1" w14:textId="30FA3CAC">
      <w:pPr>
        <w:rPr>
          <w:del w:author="thiyaghessan p" w:date="2023-01-19T18:15:00Z" w:id="6"/>
        </w:rPr>
      </w:pPr>
      <w:del w:author="thiyaghessan p" w:date="2023-01-19T18:15:00Z" w:id="7">
        <w:r w:rsidDel="6F0DBE0A">
          <w:delText xml:space="preserve">The first “revolution” model was tested in its base form as working with mesa 1.1.1 and functions as such. Two agent types exist on a single layer grid and cannot share spaces. The first agent is a citizen type, which exists in one of three states, “Quiescent”, “Active” or “Jailed” where quiescent is a citizen not in active rebellion, active is a citizen in active rebellion and jailed is a citizen who has been jailed by the second agent. The second agent is the cop, which when it is adjacent to a citizen in active rebellion can jail one citizen agent per step of the model. Both agents move randomly, except the citizen agent when it is jailed. The citizen agent decides to rebel or remain quiescent based on a privation calculation and perceived regime legitimacy. Privation is exogenous to each citizen agent and is assigned at instantiation through a U(0,1) uniform distribution. Regime legitimacy is also exogenous and equal across all agents defined as between 0 and 1 (hardcoded 0.8) in the mesa model. Citizen agents are also risk averse, which is another exogenous attribute with a uniform distribution U(0,1). Citizen agents calculate their likelihood of arrest as a function of the number of cops and active citizens within their vision where the probability of arrest is </w:delText>
        </w:r>
      </w:del>
    </w:p>
    <w:p w:rsidR="00FA312A" w:rsidRDefault="00E25105" w14:paraId="6DFE7EBD" w14:textId="56D95305">
      <w:pPr>
        <w:rPr>
          <w:del w:author="thiyaghessan p" w:date="2023-01-19T18:15:00Z" w:id="8"/>
        </w:rPr>
      </w:pPr>
      <w:del w:author="thiyaghessan p" w:date="2023-01-19T18:15:00Z" w:id="9">
        <w:r w:rsidDel="6F0DBE0A">
          <w:delText>1 – exp[ -k (C/A)]</w:delText>
        </w:r>
      </w:del>
    </w:p>
    <w:p w:rsidR="000427C0" w:rsidRDefault="001B3995" w14:paraId="151F39E4" w14:textId="6B592F93">
      <w:pPr>
        <w:rPr>
          <w:del w:author="thiyaghessan p" w:date="2023-01-19T18:15:00Z" w:id="10"/>
        </w:rPr>
      </w:pPr>
      <w:del w:author="thiyaghessan p" w:date="2023-01-19T18:15:00Z" w:id="11">
        <w:r w:rsidDel="6F0DBE0A">
          <w:delText>Cops simply inspect within their vision and arrest an active agent at random. The cop applies a jail term of U(0,max_term) to any arrested agent. A jailed agent does not move and does not interact.</w:delText>
        </w:r>
      </w:del>
    </w:p>
    <w:p w:rsidR="0047467A" w:rsidRDefault="6F0DBE0A" w14:paraId="76392C1A" w14:textId="7125042D">
      <w:pPr>
        <w:rPr>
          <w:ins w:author="thiyaghessan p" w:date="2023-01-19T18:38:00Z" w:id="12"/>
        </w:rPr>
      </w:pPr>
      <w:r>
        <w:t>Our model introduce</w:t>
      </w:r>
      <w:ins w:author="thiyaghessan p" w:date="2023-01-19T18:22:00Z" w:id="13">
        <w:r>
          <w:t>s</w:t>
        </w:r>
      </w:ins>
      <w:del w:author="thiyaghessan p" w:date="2023-01-19T18:22:00Z" w:id="14">
        <w:r w:rsidDel="6F0DBE0A" w:rsidR="0047467A">
          <w:delText>d</w:delText>
        </w:r>
      </w:del>
      <w:r>
        <w:t xml:space="preserve"> a new </w:t>
      </w:r>
      <w:del w:author="thiyaghessan p" w:date="2023-01-19T18:23:00Z" w:id="15">
        <w:r w:rsidDel="6F0DBE0A" w:rsidR="0047467A">
          <w:delText xml:space="preserve">agent </w:delText>
        </w:r>
      </w:del>
      <w:ins w:author="thiyaghessan p" w:date="2023-01-19T18:23:00Z" w:id="16">
        <w:r>
          <w:t>actor</w:t>
        </w:r>
      </w:ins>
      <w:ins w:author="Joseph Helbing" w:date="2023-01-21T15:31:00Z" w:id="17">
        <w:r w:rsidR="00690B37">
          <w:t xml:space="preserve"> </w:t>
        </w:r>
      </w:ins>
      <w:r>
        <w:t xml:space="preserve">and a new parameter, the </w:t>
      </w:r>
      <w:del w:author="thiyaghessan p" w:date="2023-01-19T18:23:00Z" w:id="18">
        <w:r w:rsidDel="6F0DBE0A" w:rsidR="0047467A">
          <w:delText>media agent</w:delText>
        </w:r>
      </w:del>
      <w:ins w:author="thiyaghessan p" w:date="2023-01-19T18:23:00Z" w:id="19">
        <w:r>
          <w:t>Journalist</w:t>
        </w:r>
      </w:ins>
      <w:ins w:author="thiyaghessan p" w:date="2023-01-19T18:22:00Z" w:id="20">
        <w:r>
          <w:t>(M)</w:t>
        </w:r>
      </w:ins>
      <w:r>
        <w:t xml:space="preserve"> and </w:t>
      </w:r>
      <w:del w:author="thiyaghessan p" w:date="2023-01-19T18:23:00Z" w:id="21">
        <w:r w:rsidDel="6F0DBE0A" w:rsidR="0047467A">
          <w:delText xml:space="preserve">the media agent </w:delText>
        </w:r>
      </w:del>
      <w:ins w:author="thiyaghessan p" w:date="2023-01-19T18:23:00Z" w:id="22">
        <w:r>
          <w:t xml:space="preserve">Journalist </w:t>
        </w:r>
      </w:ins>
      <w:r>
        <w:t>density</w:t>
      </w:r>
      <w:ins w:author="thiyaghessan p" w:date="2023-01-19T18:22:00Z" w:id="23">
        <w:r>
          <w:t xml:space="preserve"> (</w:t>
        </w:r>
      </w:ins>
      <w:ins w:author="thiyaghessan p" w:date="2023-01-19T18:26:00Z" w:id="24">
        <w:r>
          <w:t>J/A</w:t>
        </w:r>
      </w:ins>
      <w:ins w:author="thiyaghessan p" w:date="2023-01-19T18:22:00Z" w:id="25">
        <w:r>
          <w:t>)</w:t>
        </w:r>
      </w:ins>
      <w:r>
        <w:t xml:space="preserve">. The </w:t>
      </w:r>
      <w:del w:author="thiyaghessan p" w:date="2023-01-19T18:23:00Z" w:id="26">
        <w:r w:rsidDel="6F0DBE0A" w:rsidR="0047467A">
          <w:delText>media agent</w:delText>
        </w:r>
      </w:del>
      <w:ins w:author="thiyaghessan p" w:date="2023-01-19T18:23:00Z" w:id="27">
        <w:r>
          <w:t>Journalist</w:t>
        </w:r>
      </w:ins>
      <w:r>
        <w:t xml:space="preserve"> inspects their immediate surroundings and moves toward any active </w:t>
      </w:r>
      <w:del w:author="thiyaghessan p" w:date="2023-01-19T18:22:00Z" w:id="28">
        <w:r w:rsidDel="6F0DBE0A" w:rsidR="0047467A">
          <w:delText>citizen agent</w:delText>
        </w:r>
      </w:del>
      <w:ins w:author="thiyaghessan p" w:date="2023-01-19T18:22:00Z" w:id="29">
        <w:r>
          <w:t>Agents</w:t>
        </w:r>
      </w:ins>
      <w:r>
        <w:t xml:space="preserve">, and if no active agent is present moves randomly. When a </w:t>
      </w:r>
      <w:del w:author="thiyaghessan p" w:date="2023-01-19T18:24:00Z" w:id="30">
        <w:r w:rsidDel="6F0DBE0A" w:rsidR="0047467A">
          <w:delText>media agent</w:delText>
        </w:r>
      </w:del>
      <w:ins w:author="thiyaghessan p" w:date="2023-01-19T18:24:00Z" w:id="31">
        <w:r>
          <w:t>Journalist</w:t>
        </w:r>
      </w:ins>
      <w:r>
        <w:t xml:space="preserve"> is within </w:t>
      </w:r>
      <w:ins w:author="thiyaghessan p" w:date="2023-01-19T18:25:00Z" w:id="32">
        <w:r>
          <w:t xml:space="preserve">a </w:t>
        </w:r>
      </w:ins>
      <w:ins w:author="thiyaghessan p" w:date="2023-01-19T18:24:00Z" w:id="33">
        <w:r>
          <w:t>C</w:t>
        </w:r>
      </w:ins>
      <w:del w:author="thiyaghessan p" w:date="2023-01-19T18:24:00Z" w:id="34">
        <w:r w:rsidDel="6F0DBE0A" w:rsidR="0047467A">
          <w:delText>c</w:delText>
        </w:r>
      </w:del>
      <w:r>
        <w:t>op</w:t>
      </w:r>
      <w:ins w:author="thiyaghessan p" w:date="2023-01-19T18:25:00Z" w:id="35">
        <w:r>
          <w:t>’s</w:t>
        </w:r>
      </w:ins>
      <w:r>
        <w:t xml:space="preserve"> vision, the </w:t>
      </w:r>
      <w:ins w:author="thiyaghessan p" w:date="2023-01-19T18:25:00Z" w:id="36">
        <w:r>
          <w:t>C</w:t>
        </w:r>
      </w:ins>
      <w:del w:author="thiyaghessan p" w:date="2023-01-19T18:25:00Z" w:id="37">
        <w:r w:rsidDel="6F0DBE0A" w:rsidR="0047467A">
          <w:delText>c</w:delText>
        </w:r>
      </w:del>
      <w:r>
        <w:t>op has a reduced likelihood of arresting</w:t>
      </w:r>
      <w:ins w:author="Joseph Helbing" w:date="2023-01-21T15:36:00Z" w:id="38">
        <w:r w:rsidR="0028072D">
          <w:t xml:space="preserve"> </w:t>
        </w:r>
      </w:ins>
      <w:ins w:author="thiyaghessan p" w:date="2023-01-19T18:40:00Z" w:id="39">
        <w:r>
          <w:t>(</w:t>
        </w:r>
        <w:proofErr w:type="spellStart"/>
        <w:r>
          <w:t>Arr</w:t>
        </w:r>
        <w:proofErr w:type="spellEnd"/>
        <w:r>
          <w:t>)</w:t>
        </w:r>
      </w:ins>
      <w:r>
        <w:t xml:space="preserve"> an active citizen</w:t>
      </w:r>
      <w:del w:author="thiyaghessan p" w:date="2023-01-19T18:25:00Z" w:id="40">
        <w:r w:rsidDel="6F0DBE0A" w:rsidR="0047467A">
          <w:delText xml:space="preserve"> (50% chance in hardcode)</w:delText>
        </w:r>
      </w:del>
      <w:r>
        <w:t xml:space="preserve">. </w:t>
      </w:r>
    </w:p>
    <w:p w:rsidR="0047467A" w:rsidRDefault="0047467A" w14:paraId="3BD32AFB" w14:textId="15F66A44">
      <w:pPr>
        <w:jc w:val="center"/>
        <w:rPr>
          <w:ins w:author="thiyaghessan p" w:date="2023-01-19T18:38:00Z" w:id="41"/>
        </w:rPr>
        <w:pPrChange w:author="thiyaghessan p" w:date="2023-01-19T18:38:00Z" w:id="42">
          <w:pPr/>
        </w:pPrChange>
      </w:pPr>
      <m:oMathPara>
        <m:oMath>
          <m:r>
            <w:rPr>
              <w:rFonts w:ascii="Cambria Math" w:hAnsi="Cambria Math"/>
            </w:rPr>
            <m:t>Arr if </m:t>
          </m:r>
          <m:sSub>
            <m:sSubPr>
              <m:ctrlPr>
                <w:rPr>
                  <w:rFonts w:ascii="Cambria Math" w:hAnsi="Cambria Math"/>
                </w:rPr>
              </m:ctrlPr>
            </m:sSubPr>
            <m:e>
              <m:d>
                <m:dPr>
                  <m:ctrlPr>
                    <w:rPr>
                      <w:rFonts w:ascii="Cambria Math" w:hAnsi="Cambria Math"/>
                    </w:rPr>
                  </m:ctrlPr>
                </m:dPr>
                <m:e>
                  <m:r>
                    <w:rPr>
                      <w:rFonts w:ascii="Cambria Math" w:hAnsi="Cambria Math"/>
                    </w:rPr>
                    <m:t>J</m:t>
                  </m:r>
                </m:e>
              </m:d>
            </m:e>
            <m:sub>
              <m:r>
                <w:rPr>
                  <w:rFonts w:ascii="Cambria Math" w:hAnsi="Cambria Math"/>
                </w:rPr>
                <m:t>v</m:t>
              </m:r>
              <m:sSup>
                <m:sSupPr>
                  <m:ctrlPr>
                    <w:rPr>
                      <w:rFonts w:ascii="Cambria Math" w:hAnsi="Cambria Math"/>
                    </w:rPr>
                  </m:ctrlPr>
                </m:sSupPr>
                <m:e>
                  <m:r>
                    <w:rPr>
                      <w:rFonts w:ascii="Cambria Math" w:hAnsi="Cambria Math"/>
                    </w:rPr>
                    <m:t> </m:t>
                  </m:r>
                </m:e>
                <m:sup>
                  <m:r>
                    <w:rPr>
                      <w:rFonts w:ascii="Cambria Math" w:hAnsi="Cambria Math"/>
                    </w:rPr>
                    <m:t>cop</m:t>
                  </m:r>
                </m:sup>
              </m:sSup>
            </m:sub>
          </m:sSub>
          <m:r>
            <w:rPr>
              <w:rFonts w:ascii="Cambria Math" w:hAnsi="Cambria Math"/>
            </w:rPr>
            <m:t>≥1 , 0 otherwise</m:t>
          </m:r>
        </m:oMath>
      </m:oMathPara>
    </w:p>
    <w:p w:rsidR="0047467A" w:rsidRDefault="6F0DBE0A" w14:paraId="588FC16F" w14:textId="461E7BA6">
      <w:pPr>
        <w:rPr>
          <w:ins w:author="thiyaghessan p" w:date="2023-01-19T18:32:00Z" w:id="43"/>
        </w:rPr>
      </w:pPr>
      <w:r>
        <w:t xml:space="preserve">The </w:t>
      </w:r>
      <w:del w:author="thiyaghessan p" w:date="2023-01-19T18:26:00Z" w:id="44">
        <w:r w:rsidDel="6F0DBE0A" w:rsidR="0047467A">
          <w:delText>media</w:delText>
        </w:r>
      </w:del>
      <w:ins w:author="thiyaghessan p" w:date="2023-01-19T18:26:00Z" w:id="45">
        <w:r>
          <w:t>Journalist</w:t>
        </w:r>
      </w:ins>
      <w:r>
        <w:t xml:space="preserve"> density parameter </w:t>
      </w:r>
      <w:ins w:author="thiyaghessan p" w:date="2023-01-19T18:28:00Z" w:id="46">
        <w:r>
          <w:t xml:space="preserve">is set by the user and </w:t>
        </w:r>
      </w:ins>
      <w:r>
        <w:t xml:space="preserve">determines the number of </w:t>
      </w:r>
      <w:del w:author="thiyaghessan p" w:date="2023-01-19T18:26:00Z" w:id="47">
        <w:r w:rsidDel="6F0DBE0A" w:rsidR="0047467A">
          <w:delText>media agents</w:delText>
        </w:r>
      </w:del>
      <w:ins w:author="thiyaghessan p" w:date="2023-01-19T18:26:00Z" w:id="48">
        <w:r>
          <w:t>Journalists</w:t>
        </w:r>
      </w:ins>
      <w:r>
        <w:t xml:space="preserve"> on the grid. </w:t>
      </w:r>
    </w:p>
    <w:p w:rsidR="00E22213" w:rsidP="6F0DBE0A" w:rsidRDefault="6F0DBE0A" w14:paraId="7980C522" w14:textId="3621F75D">
      <w:pPr>
        <w:rPr>
          <w:ins w:author="thiyaghessan p" w:date="2023-01-19T18:33:00Z" w:id="49"/>
        </w:rPr>
      </w:pPr>
      <w:ins w:author="thiyaghessan p" w:date="2023-01-19T18:32:00Z" w:id="50">
        <w:r w:rsidRPr="6F0DBE0A">
          <w:rPr>
            <w:b/>
            <w:bCs/>
          </w:rPr>
          <w:t>Model Details</w:t>
        </w:r>
      </w:ins>
    </w:p>
    <w:p w:rsidR="00E22213" w:rsidP="6F0DBE0A" w:rsidRDefault="6F0DBE0A" w14:paraId="43E168B5" w14:textId="6B8EE13A">
      <w:pPr>
        <w:rPr>
          <w:ins w:author="thiyaghessan p" w:date="2023-01-19T18:35:00Z" w:id="51"/>
        </w:rPr>
      </w:pPr>
      <w:ins w:author="thiyaghessan p" w:date="2023-01-19T18:33:00Z" w:id="52">
        <w:r>
          <w:t xml:space="preserve">We initialized the model with the following </w:t>
        </w:r>
      </w:ins>
      <w:ins w:author="thiyaghessan p" w:date="2023-01-19T18:40:00Z" w:id="53">
        <w:r>
          <w:t xml:space="preserve">input </w:t>
        </w:r>
      </w:ins>
      <w:ins w:author="thiyaghessan p" w:date="2023-01-19T18:33:00Z" w:id="54">
        <w:r>
          <w:t xml:space="preserve">values </w:t>
        </w:r>
      </w:ins>
      <w:ins w:author="thiyaghessan p" w:date="2023-01-19T18:35:00Z" w:id="55">
        <w:r>
          <w:t>presented in the table below:</w:t>
        </w:r>
      </w:ins>
    </w:p>
    <w:tbl>
      <w:tblPr>
        <w:tblStyle w:val="TableGrid"/>
        <w:tblW w:w="0" w:type="auto"/>
        <w:tblLayout w:type="fixed"/>
        <w:tblLook w:val="06A0" w:firstRow="1" w:lastRow="0" w:firstColumn="1" w:lastColumn="0" w:noHBand="1" w:noVBand="1"/>
        <w:tblPrChange w:author="thiyaghessan p" w:date="2023-01-19T18:36:00Z" w:id="56">
          <w:tblPr>
            <w:tblStyle w:val="TableGrid"/>
            <w:tblW w:w="0" w:type="nil"/>
            <w:tblLayout w:type="fixed"/>
            <w:tblLook w:val="06A0" w:firstRow="1" w:lastRow="0" w:firstColumn="1" w:lastColumn="0" w:noHBand="1" w:noVBand="1"/>
          </w:tblPr>
        </w:tblPrChange>
      </w:tblPr>
      <w:tblGrid>
        <w:gridCol w:w="4680"/>
        <w:gridCol w:w="4680"/>
        <w:tblGridChange w:id="57">
          <w:tblGrid>
            <w:gridCol w:w="4680"/>
            <w:gridCol w:w="4680"/>
          </w:tblGrid>
        </w:tblGridChange>
      </w:tblGrid>
      <w:tr w:rsidR="6F0DBE0A" w:rsidTr="6F0DBE0A" w14:paraId="242F27B2" w14:textId="77777777">
        <w:trPr>
          <w:trHeight w:val="300"/>
          <w:ins w:author="thiyaghessan p" w:date="2023-01-19T18:35:00Z" w:id="58"/>
          <w:trPrChange w:author="thiyaghessan p" w:date="2023-01-19T18:36:00Z" w:id="59">
            <w:trPr>
              <w:trHeight w:val="300"/>
            </w:trPr>
          </w:trPrChange>
        </w:trPr>
        <w:tc>
          <w:tcPr>
            <w:tcW w:w="4680" w:type="dxa"/>
            <w:shd w:val="clear" w:color="auto" w:fill="FFFFFF" w:themeFill="background1"/>
            <w:tcPrChange w:author="thiyaghessan p" w:date="2023-01-19T18:36:00Z" w:id="60">
              <w:tcPr>
                <w:tcW w:w="4680" w:type="dxa"/>
              </w:tcPr>
            </w:tcPrChange>
          </w:tcPr>
          <w:p w:rsidR="6F0DBE0A" w:rsidP="6F0DBE0A" w:rsidRDefault="6F0DBE0A" w14:paraId="58585AF8" w14:textId="7CA3C6B0">
            <w:ins w:author="thiyaghessan p" w:date="2023-01-19T18:35:00Z" w:id="61">
              <w:r>
                <w:t>Parameter</w:t>
              </w:r>
            </w:ins>
          </w:p>
        </w:tc>
        <w:tc>
          <w:tcPr>
            <w:tcW w:w="4680" w:type="dxa"/>
            <w:shd w:val="clear" w:color="auto" w:fill="FFFFFF" w:themeFill="background1"/>
            <w:tcPrChange w:author="thiyaghessan p" w:date="2023-01-19T18:36:00Z" w:id="62">
              <w:tcPr>
                <w:tcW w:w="4680" w:type="dxa"/>
              </w:tcPr>
            </w:tcPrChange>
          </w:tcPr>
          <w:p w:rsidR="6F0DBE0A" w:rsidP="6F0DBE0A" w:rsidRDefault="6F0DBE0A" w14:paraId="0B7A2343" w14:textId="1D6B5B57">
            <w:ins w:author="thiyaghessan p" w:date="2023-01-19T18:35:00Z" w:id="63">
              <w:r>
                <w:t>Value</w:t>
              </w:r>
            </w:ins>
          </w:p>
        </w:tc>
      </w:tr>
      <w:tr w:rsidR="6F0DBE0A" w:rsidTr="6F0DBE0A" w14:paraId="1485D79A" w14:textId="77777777">
        <w:trPr>
          <w:trHeight w:val="300"/>
          <w:ins w:author="thiyaghessan p" w:date="2023-01-19T18:35:00Z" w:id="64"/>
          <w:trPrChange w:author="thiyaghessan p" w:date="2023-01-19T18:36:00Z" w:id="65">
            <w:trPr>
              <w:trHeight w:val="300"/>
            </w:trPr>
          </w:trPrChange>
        </w:trPr>
        <w:tc>
          <w:tcPr>
            <w:tcW w:w="4680" w:type="dxa"/>
            <w:shd w:val="clear" w:color="auto" w:fill="FFFFFF" w:themeFill="background1"/>
            <w:tcPrChange w:author="thiyaghessan p" w:date="2023-01-19T18:36:00Z" w:id="66">
              <w:tcPr>
                <w:tcW w:w="4680" w:type="dxa"/>
              </w:tcPr>
            </w:tcPrChange>
          </w:tcPr>
          <w:p w:rsidR="6F0DBE0A" w:rsidP="6F0DBE0A" w:rsidRDefault="6F0DBE0A" w14:paraId="7AB378FE" w14:textId="3AC07438">
            <w:ins w:author="thiyaghessan p" w:date="2023-01-19T18:37:00Z" w:id="67">
              <w:r>
                <w:t>Legitimacy</w:t>
              </w:r>
            </w:ins>
            <w:ins w:author="thiyaghessan p" w:date="2023-01-19T18:38:00Z" w:id="68">
              <w:r>
                <w:t xml:space="preserve"> (L)</w:t>
              </w:r>
            </w:ins>
          </w:p>
        </w:tc>
        <w:tc>
          <w:tcPr>
            <w:tcW w:w="4680" w:type="dxa"/>
            <w:shd w:val="clear" w:color="auto" w:fill="FFFFFF" w:themeFill="background1"/>
            <w:tcPrChange w:author="thiyaghessan p" w:date="2023-01-19T18:36:00Z" w:id="69">
              <w:tcPr>
                <w:tcW w:w="4680" w:type="dxa"/>
              </w:tcPr>
            </w:tcPrChange>
          </w:tcPr>
          <w:p w:rsidR="6F0DBE0A" w:rsidP="6F0DBE0A" w:rsidRDefault="6F0DBE0A" w14:paraId="5B75D2CD" w14:textId="733BA806">
            <w:ins w:author="thiyaghessan p" w:date="2023-01-19T18:37:00Z" w:id="70">
              <w:r>
                <w:t>0.8</w:t>
              </w:r>
            </w:ins>
          </w:p>
        </w:tc>
      </w:tr>
      <w:tr w:rsidR="6F0DBE0A" w:rsidTr="6F0DBE0A" w14:paraId="3994B679" w14:textId="77777777">
        <w:trPr>
          <w:trHeight w:val="300"/>
          <w:ins w:author="thiyaghessan p" w:date="2023-01-19T18:35:00Z" w:id="71"/>
          <w:trPrChange w:author="thiyaghessan p" w:date="2023-01-19T18:36:00Z" w:id="72">
            <w:trPr>
              <w:trHeight w:val="300"/>
            </w:trPr>
          </w:trPrChange>
        </w:trPr>
        <w:tc>
          <w:tcPr>
            <w:tcW w:w="4680" w:type="dxa"/>
            <w:shd w:val="clear" w:color="auto" w:fill="FFFFFF" w:themeFill="background1"/>
            <w:tcPrChange w:author="thiyaghessan p" w:date="2023-01-19T18:36:00Z" w:id="73">
              <w:tcPr>
                <w:tcW w:w="4680" w:type="dxa"/>
              </w:tcPr>
            </w:tcPrChange>
          </w:tcPr>
          <w:p w:rsidR="6F0DBE0A" w:rsidP="6F0DBE0A" w:rsidRDefault="6F0DBE0A" w14:paraId="603EA275" w14:textId="2D79A5C9">
            <w:ins w:author="thiyaghessan p" w:date="2023-01-19T18:38:00Z" w:id="74">
              <w:r>
                <w:t>Cop likelihood of making an arrest if Journalist is within field of vision (</w:t>
              </w:r>
              <w:proofErr w:type="spellStart"/>
              <w:r>
                <w:t>Arr</w:t>
              </w:r>
              <w:proofErr w:type="spellEnd"/>
              <w:r>
                <w:t>)</w:t>
              </w:r>
            </w:ins>
          </w:p>
        </w:tc>
        <w:tc>
          <w:tcPr>
            <w:tcW w:w="4680" w:type="dxa"/>
            <w:shd w:val="clear" w:color="auto" w:fill="FFFFFF" w:themeFill="background1"/>
            <w:tcPrChange w:author="thiyaghessan p" w:date="2023-01-19T18:36:00Z" w:id="75">
              <w:tcPr>
                <w:tcW w:w="4680" w:type="dxa"/>
              </w:tcPr>
            </w:tcPrChange>
          </w:tcPr>
          <w:p w:rsidR="6F0DBE0A" w:rsidP="6F0DBE0A" w:rsidRDefault="6F0DBE0A" w14:paraId="1E4FA308" w14:textId="75D64855">
            <w:ins w:author="thiyaghessan p" w:date="2023-01-19T18:40:00Z" w:id="76">
              <w:r>
                <w:t>0.5</w:t>
              </w:r>
            </w:ins>
          </w:p>
        </w:tc>
      </w:tr>
      <w:tr w:rsidR="6F0DBE0A" w:rsidTr="6F0DBE0A" w14:paraId="7D85920D" w14:textId="77777777">
        <w:trPr>
          <w:trHeight w:val="300"/>
          <w:ins w:author="thiyaghessan p" w:date="2023-01-19T18:40:00Z" w:id="77"/>
        </w:trPr>
        <w:tc>
          <w:tcPr>
            <w:tcW w:w="4680" w:type="dxa"/>
            <w:shd w:val="clear" w:color="auto" w:fill="FFFFFF" w:themeFill="background1"/>
          </w:tcPr>
          <w:p w:rsidR="6F0DBE0A" w:rsidP="6F0DBE0A" w:rsidRDefault="6F0DBE0A" w14:paraId="37E609F0" w14:textId="44D8D4C7"/>
        </w:tc>
        <w:tc>
          <w:tcPr>
            <w:tcW w:w="4680" w:type="dxa"/>
            <w:shd w:val="clear" w:color="auto" w:fill="FFFFFF" w:themeFill="background1"/>
          </w:tcPr>
          <w:p w:rsidR="6F0DBE0A" w:rsidP="6F0DBE0A" w:rsidRDefault="6F0DBE0A" w14:paraId="72D09447" w14:textId="4C3825CF"/>
        </w:tc>
      </w:tr>
    </w:tbl>
    <w:p w:rsidR="00E22213" w:rsidRDefault="6F0DBE0A" w14:paraId="59686791" w14:textId="10D72AC8">
      <w:pPr>
        <w:rPr>
          <w:ins w:author="thiyaghessan p" w:date="2023-01-19T18:41:00Z" w:id="82204043"/>
        </w:rPr>
      </w:pPr>
      <w:r w:rsidR="4A2BFE2E">
        <w:rPr/>
        <w:t>On testing, the presence of media agents worked as intended, following active agents where possible and reduced jailed agents by approximately 20% at maximum density.</w:t>
      </w:r>
      <w:ins w:author="thiyaghessan p" w:date="2023-01-23T22:34:56.561Z" w:id="1696322536">
        <w:r w:rsidR="4A2BFE2E">
          <w:t xml:space="preserve"> Details on how our changes impact the model outcomes are presented in the </w:t>
        </w:r>
      </w:ins>
      <w:ins w:author="thiyaghessan p" w:date="2023-01-23T22:35:23.959Z" w:id="1518979398">
        <w:r w:rsidR="4A2BFE2E">
          <w:t>figures below and are described by the accompanying captions.</w:t>
        </w:r>
      </w:ins>
    </w:p>
    <w:p w:rsidR="6F0DBE0A" w:rsidP="6F0DBE0A" w:rsidRDefault="0CCBB1F4" w14:paraId="78DF571E" w14:textId="567D77CD">
      <w:pPr>
        <w:rPr>
          <w:b/>
          <w:bCs/>
        </w:rPr>
      </w:pPr>
      <w:ins w:author="thiyaghessan p" w:date="2023-01-19T18:41:00Z" w:id="79">
        <w:r w:rsidRPr="0CCBB1F4">
          <w:rPr>
            <w:b/>
            <w:bCs/>
          </w:rPr>
          <w:t>Results</w:t>
        </w:r>
      </w:ins>
    </w:p>
    <w:p w:rsidR="007F5798" w:rsidRDefault="00F51D3F" w14:paraId="5332D6A0" w14:textId="41980ABF">
      <w:pPr>
        <w:jc w:val="center"/>
        <w:rPr>
          <w:ins w:author="Guest User" w:date="2023-01-21T05:28:00Z" w:id="80"/>
        </w:rPr>
        <w:pPrChange w:author="Guest User" w:date="2023-01-21T16:28:00Z" w:id="81">
          <w:pPr/>
        </w:pPrChange>
      </w:pPr>
      <w:ins w:author="Guest User" w:date="2023-01-21T16:28:00Z" w:id="82">
        <w:r>
          <w:rPr>
            <w:noProof/>
          </w:rPr>
          <w:drawing>
            <wp:inline distT="0" distB="0" distL="0" distR="0" wp14:anchorId="2C6440F6" wp14:editId="7F47A791">
              <wp:extent cx="3461841" cy="2560320"/>
              <wp:effectExtent l="0" t="0" r="0" b="0"/>
              <wp:docPr id="962077117" name="Picture 96207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1841" cy="2560320"/>
                      </a:xfrm>
                      <a:prstGeom prst="rect">
                        <a:avLst/>
                      </a:prstGeom>
                    </pic:spPr>
                  </pic:pic>
                </a:graphicData>
              </a:graphic>
            </wp:inline>
          </w:drawing>
        </w:r>
      </w:ins>
    </w:p>
    <w:p w:rsidR="007F5798" w:rsidP="3059E23B" w:rsidRDefault="7D8C3790" w14:paraId="5ED6B118" w14:textId="2FDBE2FB">
      <w:pPr>
        <w:rPr>
          <w:ins w:author="Guest User" w:date="2023-01-21T05:28:00Z" w:id="83"/>
        </w:rPr>
      </w:pPr>
      <w:ins w:author="Guest User" w:date="2023-01-21T15:52:00Z" w:id="84">
        <w:r w:rsidRPr="7D8C3790">
          <w:rPr>
            <w:i/>
            <w:iCs/>
          </w:rPr>
          <w:t xml:space="preserve">Fig 1: </w:t>
        </w:r>
      </w:ins>
      <w:ins w:author="Guest User" w:date="2023-01-21T05:29:00Z" w:id="85">
        <w:r w:rsidRPr="7D8C3790">
          <w:rPr>
            <w:i/>
            <w:iCs/>
            <w:rPrChange w:author="Guest User" w:date="2023-01-21T15:50:00Z" w:id="86">
              <w:rPr/>
            </w:rPrChange>
          </w:rPr>
          <w:t xml:space="preserve">Citizen condition </w:t>
        </w:r>
      </w:ins>
      <w:ins w:author="Guest User" w:date="2023-01-21T05:30:00Z" w:id="87">
        <w:r w:rsidRPr="7D8C3790">
          <w:rPr>
            <w:i/>
            <w:iCs/>
            <w:rPrChange w:author="Guest User" w:date="2023-01-21T15:50:00Z" w:id="88">
              <w:rPr/>
            </w:rPrChange>
          </w:rPr>
          <w:t>o</w:t>
        </w:r>
      </w:ins>
      <w:ins w:author="Guest User" w:date="2023-01-21T05:29:00Z" w:id="89">
        <w:r w:rsidRPr="7D8C3790">
          <w:rPr>
            <w:i/>
            <w:iCs/>
            <w:rPrChange w:author="Guest User" w:date="2023-01-21T15:50:00Z" w:id="90">
              <w:rPr/>
            </w:rPrChange>
          </w:rPr>
          <w:t xml:space="preserve">ver </w:t>
        </w:r>
      </w:ins>
      <w:ins w:author="Guest User" w:date="2023-01-21T05:30:00Z" w:id="91">
        <w:r w:rsidRPr="7D8C3790">
          <w:rPr>
            <w:i/>
            <w:iCs/>
            <w:rPrChange w:author="Guest User" w:date="2023-01-21T15:50:00Z" w:id="92">
              <w:rPr/>
            </w:rPrChange>
          </w:rPr>
          <w:t>t</w:t>
        </w:r>
      </w:ins>
      <w:ins w:author="Guest User" w:date="2023-01-21T05:29:00Z" w:id="93">
        <w:r w:rsidRPr="7D8C3790">
          <w:rPr>
            <w:i/>
            <w:iCs/>
            <w:rPrChange w:author="Guest User" w:date="2023-01-21T15:50:00Z" w:id="94">
              <w:rPr/>
            </w:rPrChange>
          </w:rPr>
          <w:t xml:space="preserve">ime, </w:t>
        </w:r>
      </w:ins>
      <w:ins w:author="Guest User" w:date="2023-01-21T05:30:00Z" w:id="95">
        <w:r w:rsidRPr="7D8C3790">
          <w:rPr>
            <w:i/>
            <w:iCs/>
            <w:rPrChange w:author="Guest User" w:date="2023-01-21T15:50:00Z" w:id="96">
              <w:rPr/>
            </w:rPrChange>
          </w:rPr>
          <w:t>w</w:t>
        </w:r>
      </w:ins>
      <w:ins w:author="Guest User" w:date="2023-01-21T05:29:00Z" w:id="97">
        <w:r w:rsidRPr="7D8C3790">
          <w:rPr>
            <w:i/>
            <w:iCs/>
            <w:rPrChange w:author="Guest User" w:date="2023-01-21T15:50:00Z" w:id="98">
              <w:rPr/>
            </w:rPrChange>
          </w:rPr>
          <w:t xml:space="preserve">ith and </w:t>
        </w:r>
      </w:ins>
      <w:ins w:author="Guest User" w:date="2023-01-21T05:30:00Z" w:id="99">
        <w:r w:rsidRPr="7D8C3790">
          <w:rPr>
            <w:i/>
            <w:iCs/>
            <w:rPrChange w:author="Guest User" w:date="2023-01-21T15:50:00Z" w:id="100">
              <w:rPr/>
            </w:rPrChange>
          </w:rPr>
          <w:t>w</w:t>
        </w:r>
      </w:ins>
      <w:ins w:author="Guest User" w:date="2023-01-21T05:29:00Z" w:id="101">
        <w:r w:rsidRPr="7D8C3790">
          <w:rPr>
            <w:i/>
            <w:iCs/>
            <w:rPrChange w:author="Guest User" w:date="2023-01-21T15:50:00Z" w:id="102">
              <w:rPr/>
            </w:rPrChange>
          </w:rPr>
          <w:t xml:space="preserve">ithout </w:t>
        </w:r>
      </w:ins>
      <w:ins w:author="Guest User" w:date="2023-01-21T05:30:00Z" w:id="103">
        <w:r w:rsidRPr="7D8C3790">
          <w:rPr>
            <w:i/>
            <w:iCs/>
            <w:rPrChange w:author="Guest User" w:date="2023-01-21T15:50:00Z" w:id="104">
              <w:rPr/>
            </w:rPrChange>
          </w:rPr>
          <w:t>m</w:t>
        </w:r>
      </w:ins>
      <w:ins w:author="Guest User" w:date="2023-01-21T05:29:00Z" w:id="105">
        <w:r w:rsidRPr="7D8C3790">
          <w:rPr>
            <w:i/>
            <w:iCs/>
            <w:rPrChange w:author="Guest User" w:date="2023-01-21T15:50:00Z" w:id="106">
              <w:rPr/>
            </w:rPrChange>
          </w:rPr>
          <w:t>edia.</w:t>
        </w:r>
        <w:r>
          <w:t xml:space="preserve"> </w:t>
        </w:r>
      </w:ins>
      <w:ins w:author="Guest User" w:date="2023-01-21T05:30:00Z" w:id="107">
        <w:r>
          <w:t xml:space="preserve">The </w:t>
        </w:r>
      </w:ins>
      <w:ins w:author="Guest User" w:date="2023-01-21T05:31:00Z" w:id="108">
        <w:r>
          <w:t>translucent lines represent</w:t>
        </w:r>
      </w:ins>
      <w:ins w:author="Guest User" w:date="2023-01-21T05:32:00Z" w:id="109">
        <w:r>
          <w:t xml:space="preserve"> a simulation</w:t>
        </w:r>
      </w:ins>
      <w:ins w:author="Guest User" w:date="2023-01-21T05:31:00Z" w:id="110">
        <w:r>
          <w:t xml:space="preserve"> without any media and the opaque lines represent </w:t>
        </w:r>
      </w:ins>
      <w:ins w:author="Guest User" w:date="2023-01-21T05:32:00Z" w:id="111">
        <w:r>
          <w:t>a simulation</w:t>
        </w:r>
      </w:ins>
      <w:ins w:author="Guest User" w:date="2023-01-21T05:31:00Z" w:id="112">
        <w:r>
          <w:t xml:space="preserve"> with </w:t>
        </w:r>
      </w:ins>
      <w:ins w:author="Guest User" w:date="2023-01-21T05:32:00Z" w:id="113">
        <w:r>
          <w:t xml:space="preserve">maximum density media. </w:t>
        </w:r>
      </w:ins>
      <w:ins w:author="Guest User" w:date="2023-01-21T05:37:00Z" w:id="114">
        <w:r>
          <w:t xml:space="preserve">At the </w:t>
        </w:r>
        <w:r>
          <w:lastRenderedPageBreak/>
          <w:t>end of each simulation, there were 526 jailed citizens</w:t>
        </w:r>
      </w:ins>
      <w:ins w:author="Guest User" w:date="2023-01-21T05:38:00Z" w:id="115">
        <w:r>
          <w:t xml:space="preserve"> with no media present and 418 jailed citizens with maximum den</w:t>
        </w:r>
      </w:ins>
      <w:ins w:author="Guest User" w:date="2023-01-21T15:52:00Z" w:id="116">
        <w:r>
          <w:t>sit</w:t>
        </w:r>
      </w:ins>
      <w:ins w:author="Guest User" w:date="2023-01-21T05:38:00Z" w:id="117">
        <w:r>
          <w:t>y media present, about a 20% decrease.</w:t>
        </w:r>
      </w:ins>
    </w:p>
    <w:p w:rsidR="007F5798" w:rsidP="3059E23B" w:rsidRDefault="00F51D3F" w14:paraId="0C8F7D02" w14:textId="6270F308">
      <w:pPr>
        <w:rPr>
          <w:ins w:author="Guest User" w:date="2023-01-21T05:26:00Z" w:id="118"/>
        </w:rPr>
      </w:pPr>
      <w:del w:author="Guest User" w:date="2023-01-21T05:25:00Z" w:id="119">
        <w:r w:rsidDel="0CCBB1F4">
          <w:delText>Show graphs…</w:delText>
        </w:r>
      </w:del>
    </w:p>
    <w:p w:rsidR="3059E23B" w:rsidRDefault="3059E23B" w14:paraId="2BB03F28" w14:textId="537DF8A2">
      <w:pPr>
        <w:jc w:val="center"/>
        <w:rPr>
          <w:ins w:author="Guest User" w:date="2023-01-21T05:26:00Z" w:id="120"/>
        </w:rPr>
        <w:pPrChange w:author="Guest User" w:date="2023-01-21T16:28:00Z" w:id="121">
          <w:pPr/>
        </w:pPrChange>
      </w:pPr>
      <w:ins w:author="Guest User" w:date="2023-01-21T16:28:00Z" w:id="122">
        <w:r>
          <w:rPr>
            <w:noProof/>
          </w:rPr>
          <w:drawing>
            <wp:inline distT="0" distB="0" distL="0" distR="0" wp14:anchorId="3A179010" wp14:editId="02845B7F">
              <wp:extent cx="3394899" cy="2560320"/>
              <wp:effectExtent l="0" t="0" r="0" b="0"/>
              <wp:docPr id="968298007" name="Picture 96829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4899" cy="2560320"/>
                      </a:xfrm>
                      <a:prstGeom prst="rect">
                        <a:avLst/>
                      </a:prstGeom>
                    </pic:spPr>
                  </pic:pic>
                </a:graphicData>
              </a:graphic>
            </wp:inline>
          </w:drawing>
        </w:r>
      </w:ins>
    </w:p>
    <w:p w:rsidR="3059E23B" w:rsidP="3059E23B" w:rsidRDefault="7D8C3790" w14:paraId="15BF7258" w14:textId="6520A75D">
      <w:ins w:author="Guest User" w:date="2023-01-21T15:52:00Z" w:id="123">
        <w:r w:rsidRPr="7D8C3790">
          <w:rPr>
            <w:i/>
            <w:iCs/>
          </w:rPr>
          <w:t xml:space="preserve">Fig 2: </w:t>
        </w:r>
      </w:ins>
      <w:ins w:author="Guest User" w:date="2023-01-21T05:41:00Z" w:id="124">
        <w:r w:rsidRPr="7D8C3790">
          <w:rPr>
            <w:i/>
            <w:iCs/>
            <w:rPrChange w:author="Guest User" w:date="2023-01-21T15:50:00Z" w:id="125">
              <w:rPr/>
            </w:rPrChange>
          </w:rPr>
          <w:t>Change in citizen condition</w:t>
        </w:r>
      </w:ins>
      <w:ins w:author="Guest User" w:date="2023-01-21T05:42:00Z" w:id="126">
        <w:r w:rsidRPr="7D8C3790">
          <w:rPr>
            <w:i/>
            <w:iCs/>
            <w:rPrChange w:author="Guest User" w:date="2023-01-21T15:50:00Z" w:id="127">
              <w:rPr/>
            </w:rPrChange>
          </w:rPr>
          <w:t xml:space="preserve"> and steps to steady state </w:t>
        </w:r>
      </w:ins>
      <w:ins w:author="Guest User" w:date="2023-01-21T05:41:00Z" w:id="128">
        <w:r w:rsidRPr="7D8C3790">
          <w:rPr>
            <w:i/>
            <w:iCs/>
            <w:rPrChange w:author="Guest User" w:date="2023-01-21T15:50:00Z" w:id="129">
              <w:rPr/>
            </w:rPrChange>
          </w:rPr>
          <w:t>with respect to me</w:t>
        </w:r>
      </w:ins>
      <w:ins w:author="Guest User" w:date="2023-01-21T05:42:00Z" w:id="130">
        <w:r w:rsidRPr="7D8C3790">
          <w:rPr>
            <w:i/>
            <w:iCs/>
            <w:rPrChange w:author="Guest User" w:date="2023-01-21T15:50:00Z" w:id="131">
              <w:rPr/>
            </w:rPrChange>
          </w:rPr>
          <w:t xml:space="preserve">dia density. </w:t>
        </w:r>
      </w:ins>
      <w:ins w:author="Guest User" w:date="2023-01-21T15:47:00Z" w:id="132">
        <w:r>
          <w:t xml:space="preserve">The four plots depict the average </w:t>
        </w:r>
      </w:ins>
      <w:ins w:author="Guest User" w:date="2023-01-21T15:49:00Z" w:id="133">
        <w:r>
          <w:t xml:space="preserve">results </w:t>
        </w:r>
      </w:ins>
      <w:ins w:author="Guest User" w:date="2023-01-21T15:47:00Z" w:id="134">
        <w:r>
          <w:t xml:space="preserve">of </w:t>
        </w:r>
      </w:ins>
      <w:ins w:author="Guest User" w:date="2023-01-21T15:48:00Z" w:id="135">
        <w:r>
          <w:t>ten trials at each media density value.</w:t>
        </w:r>
      </w:ins>
      <w:ins w:author="Guest User" w:date="2023-01-21T15:49:00Z" w:id="136">
        <w:r>
          <w:t xml:space="preserve"> </w:t>
        </w:r>
      </w:ins>
      <w:ins w:author="Guest User" w:date="2023-01-21T15:44:00Z" w:id="137">
        <w:r>
          <w:t>As me</w:t>
        </w:r>
      </w:ins>
      <w:ins w:author="Guest User" w:date="2023-01-21T15:45:00Z" w:id="138">
        <w:r>
          <w:t xml:space="preserve">dia density increases, the number of quiescent and active citizens steadily increase, and the number of jailed citizens steadily decrease. As media density increases, the number of steps to a </w:t>
        </w:r>
        <w:proofErr w:type="gramStart"/>
        <w:r>
          <w:t xml:space="preserve">stable </w:t>
        </w:r>
      </w:ins>
      <w:ins w:author="Guest User" w:date="2023-01-21T15:46:00Z" w:id="139">
        <w:r>
          <w:t>state increases</w:t>
        </w:r>
        <w:proofErr w:type="gramEnd"/>
        <w:r>
          <w:t>, although with much variability.</w:t>
        </w:r>
      </w:ins>
    </w:p>
    <w:sectPr w:rsidR="3059E23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0AE3" w:rsidP="005A2580" w:rsidRDefault="009D0AE3" w14:paraId="22C4D068" w14:textId="77777777">
      <w:pPr>
        <w:spacing w:after="0" w:line="240" w:lineRule="auto"/>
      </w:pPr>
      <w:r>
        <w:separator/>
      </w:r>
    </w:p>
  </w:endnote>
  <w:endnote w:type="continuationSeparator" w:id="0">
    <w:p w:rsidR="009D0AE3" w:rsidP="005A2580" w:rsidRDefault="009D0AE3" w14:paraId="7518FE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0AE3" w:rsidP="005A2580" w:rsidRDefault="009D0AE3" w14:paraId="64DBEAC7" w14:textId="77777777">
      <w:pPr>
        <w:spacing w:after="0" w:line="240" w:lineRule="auto"/>
      </w:pPr>
      <w:r>
        <w:separator/>
      </w:r>
    </w:p>
  </w:footnote>
  <w:footnote w:type="continuationSeparator" w:id="0">
    <w:p w:rsidR="009D0AE3" w:rsidP="005A2580" w:rsidRDefault="009D0AE3" w14:paraId="724D7719" w14:textId="7777777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Helbing">
    <w15:presenceInfo w15:providerId="Windows Live" w15:userId="f39b1480b23565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tru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C0"/>
    <w:rsid w:val="000427C0"/>
    <w:rsid w:val="00121EBB"/>
    <w:rsid w:val="001B3995"/>
    <w:rsid w:val="001C23EA"/>
    <w:rsid w:val="0022329A"/>
    <w:rsid w:val="0028072D"/>
    <w:rsid w:val="002C2419"/>
    <w:rsid w:val="003126F0"/>
    <w:rsid w:val="00314B48"/>
    <w:rsid w:val="00366C4B"/>
    <w:rsid w:val="003850EB"/>
    <w:rsid w:val="003D08B5"/>
    <w:rsid w:val="0047467A"/>
    <w:rsid w:val="0048228A"/>
    <w:rsid w:val="00567778"/>
    <w:rsid w:val="0059652F"/>
    <w:rsid w:val="005A0E4C"/>
    <w:rsid w:val="005A2580"/>
    <w:rsid w:val="005C5DC2"/>
    <w:rsid w:val="006602EA"/>
    <w:rsid w:val="00690B37"/>
    <w:rsid w:val="006C0824"/>
    <w:rsid w:val="0075152C"/>
    <w:rsid w:val="00752A23"/>
    <w:rsid w:val="00765029"/>
    <w:rsid w:val="007C5DB4"/>
    <w:rsid w:val="007F5798"/>
    <w:rsid w:val="00886436"/>
    <w:rsid w:val="009D0AE3"/>
    <w:rsid w:val="009E4286"/>
    <w:rsid w:val="009F2175"/>
    <w:rsid w:val="009F6FD8"/>
    <w:rsid w:val="00B06512"/>
    <w:rsid w:val="00B12916"/>
    <w:rsid w:val="00BB087E"/>
    <w:rsid w:val="00C26D2D"/>
    <w:rsid w:val="00C33898"/>
    <w:rsid w:val="00D00B0F"/>
    <w:rsid w:val="00D5476A"/>
    <w:rsid w:val="00D7407A"/>
    <w:rsid w:val="00DC6F5A"/>
    <w:rsid w:val="00E12E70"/>
    <w:rsid w:val="00E22213"/>
    <w:rsid w:val="00E25105"/>
    <w:rsid w:val="00E6120E"/>
    <w:rsid w:val="00E71A9A"/>
    <w:rsid w:val="00F41761"/>
    <w:rsid w:val="00F51D3F"/>
    <w:rsid w:val="00FA312A"/>
    <w:rsid w:val="00FA7F4B"/>
    <w:rsid w:val="0CCBB1F4"/>
    <w:rsid w:val="3059E23B"/>
    <w:rsid w:val="4A2BFE2E"/>
    <w:rsid w:val="6F0DBE0A"/>
    <w:rsid w:val="6F78C536"/>
    <w:rsid w:val="7B712D36"/>
    <w:rsid w:val="7D8C3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86CF"/>
  <w15:chartTrackingRefBased/>
  <w15:docId w15:val="{A5561913-E902-4F95-9713-3B8999A0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427C0"/>
    <w:rPr>
      <w:color w:val="0563C1" w:themeColor="hyperlink"/>
      <w:u w:val="single"/>
    </w:rPr>
  </w:style>
  <w:style w:type="character" w:styleId="UnresolvedMention">
    <w:name w:val="Unresolved Mention"/>
    <w:basedOn w:val="DefaultParagraphFont"/>
    <w:uiPriority w:val="99"/>
    <w:semiHidden/>
    <w:unhideWhenUsed/>
    <w:rsid w:val="000427C0"/>
    <w:rPr>
      <w:color w:val="605E5C"/>
      <w:shd w:val="clear" w:color="auto" w:fill="E1DFDD"/>
    </w:rPr>
  </w:style>
  <w:style w:type="paragraph" w:styleId="FootnoteText">
    <w:name w:val="footnote text"/>
    <w:basedOn w:val="Normal"/>
    <w:link w:val="FootnoteTextChar"/>
    <w:uiPriority w:val="99"/>
    <w:semiHidden/>
    <w:unhideWhenUsed/>
    <w:rsid w:val="005A258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A2580"/>
    <w:rPr>
      <w:sz w:val="20"/>
      <w:szCs w:val="20"/>
    </w:rPr>
  </w:style>
  <w:style w:type="character" w:styleId="FootnoteReference">
    <w:name w:val="footnote reference"/>
    <w:basedOn w:val="DefaultParagraphFont"/>
    <w:uiPriority w:val="99"/>
    <w:semiHidden/>
    <w:unhideWhenUsed/>
    <w:rsid w:val="005A2580"/>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690B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webSettings" Target="webSettings.xml" Id="rId3" /><Relationship Type="http://schemas.openxmlformats.org/officeDocument/2006/relationships/image" Target="media/image1.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github.com/JoeHelbing/mesa-examples/tree/main/examples/epstein_civil_violence" TargetMode="External" Id="rId6" /><Relationship Type="http://schemas.openxmlformats.org/officeDocument/2006/relationships/theme" Target="theme/theme1.xml" Id="rId11" /><Relationship Type="http://schemas.openxmlformats.org/officeDocument/2006/relationships/endnotes" Target="endnotes.xml" Id="rId5" /><Relationship Type="http://schemas.microsoft.com/office/2011/relationships/people" Target="people.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Helbing</dc:creator>
  <keywords/>
  <dc:description/>
  <lastModifiedBy>thiyaghessan p</lastModifiedBy>
  <revision>53</revision>
  <dcterms:created xsi:type="dcterms:W3CDTF">2023-01-14T08:17:00.0000000Z</dcterms:created>
  <dcterms:modified xsi:type="dcterms:W3CDTF">2023-01-23T22:35:24.6761557Z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id="9FdKGUXu"/&gt;&lt;style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